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69" w:rsidRDefault="00215394" w:rsidP="00E67227">
      <w:pPr>
        <w:pStyle w:val="Normal1"/>
        <w:widowControl w:val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D75B69" w:rsidRDefault="00215394">
      <w:pPr>
        <w:pStyle w:val="Normal1"/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    </w:t>
      </w:r>
    </w:p>
    <w:p w:rsidR="00D75B69" w:rsidRPr="00E67227" w:rsidRDefault="00215394" w:rsidP="00E67227">
      <w:pPr>
        <w:pStyle w:val="Normal1"/>
        <w:rPr>
          <w:rFonts w:eastAsia="Arial"/>
          <w:sz w:val="32"/>
          <w:szCs w:val="32"/>
        </w:rPr>
      </w:pPr>
      <w:r w:rsidRPr="00E67227">
        <w:rPr>
          <w:rFonts w:eastAsia="Arial"/>
          <w:b/>
          <w:sz w:val="32"/>
          <w:szCs w:val="32"/>
        </w:rPr>
        <w:t xml:space="preserve">B. </w:t>
      </w:r>
      <w:proofErr w:type="spellStart"/>
      <w:r w:rsidRPr="00E67227">
        <w:rPr>
          <w:rFonts w:eastAsia="Arial"/>
          <w:b/>
          <w:sz w:val="32"/>
          <w:szCs w:val="32"/>
        </w:rPr>
        <w:t>Surender</w:t>
      </w:r>
      <w:proofErr w:type="spellEnd"/>
    </w:p>
    <w:p w:rsidR="00D75B69" w:rsidRPr="00E67227" w:rsidRDefault="00215394" w:rsidP="00E67227">
      <w:pPr>
        <w:pStyle w:val="Normal1"/>
      </w:pPr>
      <w:r w:rsidRPr="00E67227">
        <w:t xml:space="preserve"> Flat# 202, </w:t>
      </w:r>
      <w:proofErr w:type="spellStart"/>
      <w:r w:rsidRPr="00E67227">
        <w:t>Chadani</w:t>
      </w:r>
      <w:proofErr w:type="spellEnd"/>
      <w:r w:rsidRPr="00E67227">
        <w:t xml:space="preserve"> Residency,</w:t>
      </w:r>
    </w:p>
    <w:p w:rsidR="00D75B69" w:rsidRPr="00E67227" w:rsidRDefault="00215394" w:rsidP="00E67227">
      <w:pPr>
        <w:pStyle w:val="Normal1"/>
      </w:pPr>
      <w:proofErr w:type="spellStart"/>
      <w:r w:rsidRPr="00E67227">
        <w:t>Vasavi</w:t>
      </w:r>
      <w:proofErr w:type="spellEnd"/>
      <w:r w:rsidRPr="00E67227">
        <w:t xml:space="preserve"> Nagar Colony,</w:t>
      </w:r>
    </w:p>
    <w:p w:rsidR="00E67227" w:rsidRDefault="00215394" w:rsidP="00E67227">
      <w:pPr>
        <w:pStyle w:val="Normal1"/>
      </w:pPr>
      <w:r w:rsidRPr="00E67227">
        <w:t>Old-</w:t>
      </w:r>
      <w:proofErr w:type="spellStart"/>
      <w:r w:rsidRPr="00E67227">
        <w:t>Alwal</w:t>
      </w:r>
      <w:proofErr w:type="spellEnd"/>
      <w:r w:rsidRPr="00E67227">
        <w:t xml:space="preserve">, </w:t>
      </w:r>
      <w:proofErr w:type="spellStart"/>
      <w:r w:rsidRPr="00E67227">
        <w:t>Secundrabad</w:t>
      </w:r>
      <w:proofErr w:type="spellEnd"/>
    </w:p>
    <w:p w:rsidR="00E67227" w:rsidRPr="00E67227" w:rsidRDefault="00215394" w:rsidP="00E67227">
      <w:pPr>
        <w:pStyle w:val="Normal1"/>
      </w:pPr>
      <w:r w:rsidRPr="00E67227">
        <w:t xml:space="preserve">Andhra Pradesh,                                             </w:t>
      </w:r>
      <w:r w:rsidRPr="00E67227">
        <w:rPr>
          <w:rFonts w:eastAsia="Arial"/>
          <w:sz w:val="32"/>
          <w:szCs w:val="32"/>
        </w:rPr>
        <w:t xml:space="preserve">                  </w:t>
      </w:r>
      <w:r w:rsidRPr="00E67227">
        <w:rPr>
          <w:u w:val="single"/>
        </w:rPr>
        <w:t>Email id:</w:t>
      </w:r>
      <w:r w:rsidRPr="00E67227">
        <w:t xml:space="preserve"> Suree8869@gmail.com     </w:t>
      </w:r>
      <w:del w:id="0" w:author="surendar balikera" w:date="2019-06-18T15:16:00Z">
        <w:r w:rsidRPr="00E67227">
          <w:delText xml:space="preserve">    </w:delText>
        </w:r>
      </w:del>
      <w:r w:rsidRPr="00E67227">
        <w:t xml:space="preserve">                                                                                                                                        Pin code: 500010.                                          </w:t>
      </w:r>
      <w:r w:rsidR="00E67227">
        <w:t xml:space="preserve">                         </w:t>
      </w:r>
      <w:r w:rsidRPr="00E67227">
        <w:rPr>
          <w:rFonts w:eastAsia="Arial"/>
          <w:sz w:val="22"/>
          <w:szCs w:val="22"/>
          <w:u w:val="single"/>
        </w:rPr>
        <w:t>Mobile:</w:t>
      </w:r>
      <w:r w:rsidRPr="00E67227">
        <w:rPr>
          <w:rFonts w:eastAsia="Arial"/>
          <w:sz w:val="22"/>
          <w:szCs w:val="22"/>
        </w:rPr>
        <w:t xml:space="preserve"> +919550413870</w:t>
      </w:r>
      <w:r w:rsidRPr="00E67227">
        <w:rPr>
          <w:rFonts w:eastAsia="Arial"/>
          <w:b/>
          <w:sz w:val="32"/>
          <w:szCs w:val="32"/>
        </w:rPr>
        <w:t xml:space="preserve">    </w:t>
      </w:r>
    </w:p>
    <w:p w:rsidR="00D75B69" w:rsidRPr="00E67227" w:rsidRDefault="00E67227" w:rsidP="00E67227">
      <w:pPr>
        <w:pStyle w:val="Normal1"/>
        <w:rPr>
          <w:rFonts w:eastAsia="Arial"/>
          <w:sz w:val="22"/>
          <w:szCs w:val="22"/>
        </w:rPr>
      </w:pPr>
      <w:r>
        <w:rPr>
          <w:rFonts w:eastAsia="Arial"/>
          <w:b/>
          <w:sz w:val="32"/>
          <w:szCs w:val="32"/>
        </w:rPr>
        <w:t>__________________________________________________________</w:t>
      </w:r>
      <w:r w:rsidR="00215394" w:rsidRPr="00E67227">
        <w:rPr>
          <w:rFonts w:eastAsia="Arial"/>
          <w:b/>
          <w:sz w:val="32"/>
          <w:szCs w:val="32"/>
        </w:rPr>
        <w:t xml:space="preserve">                                        </w:t>
      </w:r>
      <w:r w:rsidR="00215394" w:rsidRPr="00E67227">
        <w:rPr>
          <w:rFonts w:eastAsia="Arial"/>
          <w:sz w:val="32"/>
          <w:szCs w:val="32"/>
        </w:rPr>
        <w:t xml:space="preserve"> </w:t>
      </w:r>
      <w:r w:rsidR="00215394" w:rsidRPr="00E67227">
        <w:rPr>
          <w:rFonts w:eastAsia="Arial"/>
          <w:sz w:val="22"/>
          <w:szCs w:val="22"/>
        </w:rPr>
        <w:t xml:space="preserve">                                                                                            </w:t>
      </w:r>
    </w:p>
    <w:p w:rsidR="00D75B69" w:rsidRPr="00E67227" w:rsidRDefault="00215394">
      <w:pPr>
        <w:pStyle w:val="Normal1"/>
        <w:spacing w:line="360" w:lineRule="auto"/>
        <w:rPr>
          <w:rFonts w:eastAsia="Arial"/>
          <w:sz w:val="22"/>
          <w:szCs w:val="22"/>
        </w:rPr>
      </w:pPr>
      <w:r w:rsidRPr="00E67227">
        <w:rPr>
          <w:rFonts w:eastAsia="Arial"/>
          <w:sz w:val="22"/>
          <w:szCs w:val="22"/>
        </w:rPr>
        <w:t xml:space="preserve">                                                                                                     </w:t>
      </w:r>
      <w:r w:rsidRPr="00E67227">
        <w:t xml:space="preserve"> </w:t>
      </w:r>
      <w:r w:rsidR="007E25FF"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59436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2C35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pt;margin-top:10pt;width:468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" strokeweight="1.5pt">
                <v:stroke joinstyle="miter"/>
              </v:shape>
            </w:pict>
          </mc:Fallback>
        </mc:AlternateContent>
      </w:r>
    </w:p>
    <w:p w:rsidR="00D75B69" w:rsidRPr="00E67227" w:rsidRDefault="00215394">
      <w:pPr>
        <w:pStyle w:val="Normal1"/>
        <w:spacing w:line="360" w:lineRule="auto"/>
        <w:rPr>
          <w:rFonts w:eastAsia="Arial"/>
          <w:sz w:val="22"/>
          <w:szCs w:val="22"/>
          <w:u w:val="single"/>
        </w:rPr>
      </w:pPr>
      <w:r w:rsidRPr="00E67227">
        <w:rPr>
          <w:rFonts w:eastAsia="Arial"/>
          <w:b/>
          <w:sz w:val="22"/>
          <w:szCs w:val="22"/>
          <w:u w:val="single"/>
        </w:rPr>
        <w:t>CAREER OBJECTIVE:</w:t>
      </w:r>
    </w:p>
    <w:p w:rsidR="00D75B69" w:rsidRPr="00E67227" w:rsidRDefault="00215394">
      <w:pPr>
        <w:pStyle w:val="Heading5"/>
        <w:spacing w:line="360" w:lineRule="auto"/>
        <w:jc w:val="both"/>
        <w:rPr>
          <w:rFonts w:eastAsia="Arial"/>
          <w:i w:val="0"/>
          <w:sz w:val="22"/>
          <w:szCs w:val="22"/>
          <w:u w:val="single"/>
        </w:rPr>
      </w:pPr>
      <w:r w:rsidRPr="00E67227">
        <w:rPr>
          <w:rFonts w:eastAsia="Arial"/>
          <w:b w:val="0"/>
          <w:i w:val="0"/>
          <w:sz w:val="22"/>
          <w:szCs w:val="22"/>
        </w:rPr>
        <w:t xml:space="preserve">             To be associated with an organization that gives me the scope to update my knowledge and to be a part of the organization where I could gain satisfaction and put all my skills for the growth of both the organization and myself.</w:t>
      </w:r>
    </w:p>
    <w:p w:rsidR="00800D5F" w:rsidRDefault="00800D5F">
      <w:pPr>
        <w:pStyle w:val="Heading5"/>
        <w:spacing w:line="360" w:lineRule="auto"/>
        <w:rPr>
          <w:rFonts w:eastAsia="Arial"/>
          <w:i w:val="0"/>
          <w:sz w:val="22"/>
          <w:szCs w:val="22"/>
          <w:u w:val="single"/>
        </w:rPr>
      </w:pPr>
    </w:p>
    <w:p w:rsidR="00D75B69" w:rsidRDefault="00215394">
      <w:pPr>
        <w:pStyle w:val="Heading5"/>
        <w:spacing w:line="360" w:lineRule="auto"/>
        <w:rPr>
          <w:rFonts w:eastAsia="Arial"/>
          <w:i w:val="0"/>
          <w:sz w:val="22"/>
          <w:szCs w:val="22"/>
          <w:u w:val="single"/>
        </w:rPr>
      </w:pPr>
      <w:r w:rsidRPr="00E67227">
        <w:rPr>
          <w:rFonts w:eastAsia="Arial"/>
          <w:i w:val="0"/>
          <w:sz w:val="22"/>
          <w:szCs w:val="22"/>
          <w:u w:val="single"/>
        </w:rPr>
        <w:t>ACADEMIC PROFILE:</w:t>
      </w:r>
    </w:p>
    <w:p w:rsidR="00800D5F" w:rsidRPr="00800D5F" w:rsidRDefault="00800D5F" w:rsidP="00800D5F">
      <w:pPr>
        <w:pStyle w:val="Normal1"/>
        <w:rPr>
          <w:rFonts w:eastAsia="Arial"/>
        </w:rPr>
      </w:pPr>
    </w:p>
    <w:p w:rsidR="00D75B69" w:rsidRPr="00E67227" w:rsidRDefault="00215394" w:rsidP="00E67227">
      <w:pPr>
        <w:pStyle w:val="Normal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E67227">
        <w:t>Completed Graduation from RGR SIDDHANTHI DEGREE COLLEGE in B.COM (Computers)   Affiliated to OSMANIA UNIVERSITY.</w:t>
      </w:r>
    </w:p>
    <w:p w:rsidR="00D75B69" w:rsidRPr="00E67227" w:rsidRDefault="00215394" w:rsidP="00E67227">
      <w:pPr>
        <w:pStyle w:val="Normal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E67227">
        <w:rPr>
          <w:rFonts w:eastAsia="Arial"/>
          <w:sz w:val="22"/>
          <w:szCs w:val="22"/>
        </w:rPr>
        <w:t xml:space="preserve">Board of Intermediate (C.E.C) from </w:t>
      </w:r>
      <w:r w:rsidRPr="00E67227">
        <w:t>GOUTHAM JUNIOR COLLEGE.</w:t>
      </w:r>
    </w:p>
    <w:p w:rsidR="00D75B69" w:rsidRPr="00E67227" w:rsidRDefault="00215394" w:rsidP="00E67227">
      <w:pPr>
        <w:pStyle w:val="Normal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E67227">
        <w:rPr>
          <w:rFonts w:eastAsia="Arial"/>
          <w:sz w:val="22"/>
          <w:szCs w:val="22"/>
        </w:rPr>
        <w:t xml:space="preserve">SSC from LOYOLA PUBLIC HIGH SCHOOL, Old </w:t>
      </w:r>
      <w:proofErr w:type="spellStart"/>
      <w:r w:rsidRPr="00E67227">
        <w:rPr>
          <w:rFonts w:eastAsia="Arial"/>
          <w:sz w:val="22"/>
          <w:szCs w:val="22"/>
        </w:rPr>
        <w:t>Alwal</w:t>
      </w:r>
      <w:proofErr w:type="spellEnd"/>
      <w:r w:rsidRPr="00E67227">
        <w:rPr>
          <w:rFonts w:eastAsia="Arial"/>
          <w:sz w:val="22"/>
          <w:szCs w:val="22"/>
        </w:rPr>
        <w:t>.</w:t>
      </w:r>
    </w:p>
    <w:p w:rsidR="00E67227" w:rsidRDefault="00E67227">
      <w:pPr>
        <w:pStyle w:val="Normal1"/>
        <w:widowControl w:val="0"/>
        <w:jc w:val="both"/>
        <w:rPr>
          <w:b/>
          <w:u w:val="single"/>
        </w:rPr>
      </w:pPr>
    </w:p>
    <w:p w:rsidR="00D75B69" w:rsidRPr="00E67227" w:rsidRDefault="00215394">
      <w:pPr>
        <w:pStyle w:val="Normal1"/>
        <w:widowControl w:val="0"/>
        <w:jc w:val="both"/>
        <w:rPr>
          <w:u w:val="single"/>
        </w:rPr>
      </w:pPr>
      <w:r w:rsidRPr="00E67227">
        <w:rPr>
          <w:b/>
          <w:u w:val="single"/>
        </w:rPr>
        <w:t>Work Experience:</w:t>
      </w:r>
    </w:p>
    <w:p w:rsidR="00E67227" w:rsidRPr="00E67227" w:rsidRDefault="00215394">
      <w:pPr>
        <w:pStyle w:val="Normal1"/>
        <w:spacing w:line="360" w:lineRule="auto"/>
        <w:jc w:val="both"/>
        <w:rPr>
          <w:rFonts w:eastAsia="Arial"/>
          <w:sz w:val="22"/>
          <w:szCs w:val="22"/>
        </w:rPr>
      </w:pPr>
      <w:r w:rsidRPr="00E67227">
        <w:rPr>
          <w:rFonts w:eastAsia="Arial"/>
          <w:sz w:val="22"/>
          <w:szCs w:val="22"/>
        </w:rPr>
        <w:t xml:space="preserve">         </w:t>
      </w:r>
    </w:p>
    <w:p w:rsidR="00D75B69" w:rsidRPr="00E67227" w:rsidRDefault="00AA0AB3">
      <w:pPr>
        <w:pStyle w:val="Normal1"/>
        <w:spacing w:line="360" w:lineRule="auto"/>
        <w:jc w:val="both"/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            </w:t>
      </w:r>
      <w:r w:rsidR="00215394" w:rsidRPr="00E67227">
        <w:rPr>
          <w:rFonts w:eastAsia="Arial"/>
          <w:b/>
          <w:sz w:val="22"/>
          <w:szCs w:val="22"/>
        </w:rPr>
        <w:t>9 Flights</w:t>
      </w:r>
      <w:r w:rsidR="00215394" w:rsidRPr="00E67227">
        <w:rPr>
          <w:rFonts w:eastAsia="Arial"/>
          <w:sz w:val="22"/>
          <w:szCs w:val="22"/>
        </w:rPr>
        <w:t xml:space="preserve">      </w:t>
      </w:r>
      <w:proofErr w:type="spellStart"/>
      <w:r w:rsidR="00215394" w:rsidRPr="00E67227">
        <w:rPr>
          <w:rFonts w:eastAsia="Arial"/>
          <w:sz w:val="22"/>
          <w:szCs w:val="22"/>
        </w:rPr>
        <w:t>Panjagutta</w:t>
      </w:r>
      <w:proofErr w:type="spellEnd"/>
      <w:r w:rsidR="00215394" w:rsidRPr="00E67227">
        <w:rPr>
          <w:rFonts w:eastAsia="Arial"/>
          <w:sz w:val="22"/>
          <w:szCs w:val="22"/>
        </w:rPr>
        <w:t>. HYD.                                                          MAY 2014 to OCT 2015.</w:t>
      </w:r>
    </w:p>
    <w:p w:rsidR="0037211E" w:rsidRPr="0037211E" w:rsidRDefault="00215394" w:rsidP="0037211E">
      <w:pPr>
        <w:pStyle w:val="Normal1"/>
        <w:spacing w:line="360" w:lineRule="auto"/>
        <w:ind w:left="1170"/>
        <w:jc w:val="both"/>
        <w:rPr>
          <w:rFonts w:eastAsia="Arial"/>
          <w:sz w:val="22"/>
          <w:szCs w:val="22"/>
        </w:rPr>
      </w:pPr>
      <w:r w:rsidRPr="00E67227">
        <w:rPr>
          <w:rFonts w:eastAsia="Arial"/>
          <w:sz w:val="22"/>
          <w:szCs w:val="22"/>
        </w:rPr>
        <w:t xml:space="preserve">    </w:t>
      </w:r>
      <w:r w:rsidR="00E67227">
        <w:rPr>
          <w:rFonts w:eastAsia="Arial"/>
          <w:sz w:val="22"/>
          <w:szCs w:val="22"/>
        </w:rPr>
        <w:t xml:space="preserve">  </w:t>
      </w:r>
      <w:r w:rsidR="00E67227">
        <w:rPr>
          <w:rFonts w:eastAsia="Arial"/>
          <w:sz w:val="22"/>
          <w:szCs w:val="22"/>
        </w:rPr>
        <w:tab/>
      </w:r>
      <w:r w:rsidR="00E67227">
        <w:rPr>
          <w:rFonts w:eastAsia="Arial"/>
          <w:sz w:val="22"/>
          <w:szCs w:val="22"/>
        </w:rPr>
        <w:tab/>
      </w:r>
      <w:r w:rsidR="00E67227">
        <w:rPr>
          <w:rFonts w:eastAsia="Arial"/>
          <w:sz w:val="22"/>
          <w:szCs w:val="22"/>
        </w:rPr>
        <w:tab/>
      </w:r>
      <w:r w:rsidR="00E67227">
        <w:rPr>
          <w:rFonts w:eastAsia="Arial"/>
          <w:sz w:val="22"/>
          <w:szCs w:val="22"/>
        </w:rPr>
        <w:tab/>
      </w:r>
      <w:r w:rsidRPr="00E67227">
        <w:rPr>
          <w:rFonts w:eastAsia="Arial"/>
          <w:sz w:val="22"/>
          <w:szCs w:val="22"/>
        </w:rPr>
        <w:t xml:space="preserve"> </w:t>
      </w:r>
      <w:proofErr w:type="gramStart"/>
      <w:r w:rsidRPr="00E67227">
        <w:rPr>
          <w:rFonts w:eastAsia="Arial"/>
          <w:b/>
          <w:sz w:val="22"/>
          <w:szCs w:val="22"/>
        </w:rPr>
        <w:t xml:space="preserve">Designation </w:t>
      </w:r>
      <w:r w:rsidRPr="00E67227">
        <w:rPr>
          <w:rFonts w:eastAsia="Arial"/>
          <w:sz w:val="22"/>
          <w:szCs w:val="22"/>
        </w:rPr>
        <w:t>:</w:t>
      </w:r>
      <w:proofErr w:type="gramEnd"/>
      <w:r w:rsidRPr="00E67227">
        <w:rPr>
          <w:rFonts w:eastAsia="Arial"/>
          <w:sz w:val="22"/>
          <w:szCs w:val="22"/>
        </w:rPr>
        <w:t xml:space="preserve"> </w:t>
      </w:r>
      <w:r w:rsidRPr="00E67227">
        <w:rPr>
          <w:rFonts w:eastAsia="Arial"/>
          <w:b/>
          <w:sz w:val="22"/>
          <w:szCs w:val="22"/>
        </w:rPr>
        <w:t>Online Marketing Executive</w:t>
      </w:r>
      <w:r w:rsidRPr="00E67227">
        <w:rPr>
          <w:rFonts w:eastAsia="Arial"/>
          <w:sz w:val="22"/>
          <w:szCs w:val="22"/>
        </w:rPr>
        <w:t>.</w:t>
      </w:r>
      <w:r w:rsidR="0015277B">
        <w:rPr>
          <w:rFonts w:eastAsia="Arial"/>
          <w:sz w:val="22"/>
          <w:szCs w:val="22"/>
        </w:rPr>
        <w:t xml:space="preserve"> </w:t>
      </w:r>
    </w:p>
    <w:p w:rsidR="0037211E" w:rsidRDefault="0037211E" w:rsidP="003072AF">
      <w:pPr>
        <w:pStyle w:val="Normal1"/>
        <w:numPr>
          <w:ilvl w:val="0"/>
          <w:numId w:val="2"/>
        </w:numPr>
        <w:spacing w:line="360" w:lineRule="auto"/>
        <w:ind w:left="0" w:firstLine="709"/>
        <w:jc w:val="both"/>
      </w:pPr>
      <w:r>
        <w:t>Worked in Marketing &amp; Sales in international holiday packages</w:t>
      </w:r>
      <w:r w:rsidRPr="00E67227">
        <w:t>.</w:t>
      </w:r>
    </w:p>
    <w:p w:rsidR="0037211E" w:rsidRDefault="0037211E" w:rsidP="0037211E">
      <w:pPr>
        <w:pStyle w:val="Normal1"/>
        <w:numPr>
          <w:ilvl w:val="0"/>
          <w:numId w:val="2"/>
        </w:numPr>
        <w:spacing w:line="360" w:lineRule="auto"/>
        <w:jc w:val="both"/>
      </w:pPr>
      <w:r w:rsidRPr="0037211E">
        <w:t xml:space="preserve">Generating </w:t>
      </w:r>
      <w:r>
        <w:t xml:space="preserve">calls &amp; creating </w:t>
      </w:r>
      <w:proofErr w:type="gramStart"/>
      <w:r w:rsidRPr="0037211E">
        <w:t>offer’s</w:t>
      </w:r>
      <w:proofErr w:type="gramEnd"/>
      <w:r w:rsidRPr="0037211E">
        <w:t xml:space="preserve"> and taking care of newsletters</w:t>
      </w:r>
      <w:r>
        <w:t>.</w:t>
      </w:r>
    </w:p>
    <w:p w:rsidR="0037211E" w:rsidRDefault="0037211E" w:rsidP="0037211E">
      <w:pPr>
        <w:pStyle w:val="Normal1"/>
        <w:numPr>
          <w:ilvl w:val="0"/>
          <w:numId w:val="2"/>
        </w:numPr>
        <w:spacing w:line="360" w:lineRule="auto"/>
        <w:jc w:val="both"/>
      </w:pPr>
      <w:r w:rsidRPr="0037211E">
        <w:t>Supporting customer care &amp; sales.</w:t>
      </w:r>
    </w:p>
    <w:p w:rsidR="0037211E" w:rsidRPr="00E67227" w:rsidRDefault="0037211E" w:rsidP="0037211E">
      <w:pPr>
        <w:pStyle w:val="Normal1"/>
        <w:numPr>
          <w:ilvl w:val="0"/>
          <w:numId w:val="2"/>
        </w:numPr>
        <w:spacing w:line="360" w:lineRule="auto"/>
        <w:jc w:val="both"/>
      </w:pPr>
      <w:r w:rsidRPr="0037211E">
        <w:t>Dealing with Suppliers regarding reservations &amp; Transfers</w:t>
      </w:r>
      <w:r>
        <w:t xml:space="preserve"> platforms.</w:t>
      </w:r>
    </w:p>
    <w:p w:rsidR="00D75B69" w:rsidRPr="00E67227" w:rsidRDefault="00D75B69">
      <w:pPr>
        <w:pStyle w:val="Normal1"/>
        <w:spacing w:line="360" w:lineRule="auto"/>
        <w:jc w:val="both"/>
        <w:rPr>
          <w:rFonts w:eastAsia="Arial"/>
          <w:sz w:val="22"/>
          <w:szCs w:val="22"/>
        </w:rPr>
      </w:pPr>
    </w:p>
    <w:p w:rsidR="00D75B69" w:rsidRPr="00E67227" w:rsidRDefault="00215394">
      <w:pPr>
        <w:pStyle w:val="Normal1"/>
        <w:spacing w:line="360" w:lineRule="auto"/>
        <w:ind w:left="720"/>
        <w:jc w:val="both"/>
      </w:pPr>
      <w:r w:rsidRPr="00E67227">
        <w:rPr>
          <w:rFonts w:eastAsia="Arial"/>
          <w:b/>
          <w:sz w:val="22"/>
          <w:szCs w:val="22"/>
        </w:rPr>
        <w:t xml:space="preserve">AGS HEALTH        </w:t>
      </w:r>
      <w:proofErr w:type="spellStart"/>
      <w:r w:rsidRPr="00E67227">
        <w:t>Hitech</w:t>
      </w:r>
      <w:proofErr w:type="spellEnd"/>
      <w:r w:rsidRPr="00E67227">
        <w:t xml:space="preserve"> City                        </w:t>
      </w:r>
      <w:r w:rsidR="00E67227">
        <w:t xml:space="preserve">                            </w:t>
      </w:r>
      <w:r w:rsidRPr="00E67227">
        <w:t xml:space="preserve"> JAN 2016 to APR 2017.</w:t>
      </w:r>
    </w:p>
    <w:p w:rsidR="00D75B69" w:rsidRPr="00E67227" w:rsidRDefault="00215394">
      <w:pPr>
        <w:pStyle w:val="Normal1"/>
        <w:spacing w:line="360" w:lineRule="auto"/>
        <w:jc w:val="both"/>
      </w:pPr>
      <w:r w:rsidRPr="00E67227">
        <w:rPr>
          <w:rFonts w:eastAsia="Arial"/>
          <w:b/>
          <w:sz w:val="22"/>
          <w:szCs w:val="22"/>
        </w:rPr>
        <w:t xml:space="preserve">                                     </w:t>
      </w:r>
      <w:proofErr w:type="gramStart"/>
      <w:r w:rsidRPr="00E67227">
        <w:rPr>
          <w:rFonts w:eastAsia="Arial"/>
          <w:b/>
          <w:sz w:val="22"/>
          <w:szCs w:val="22"/>
        </w:rPr>
        <w:t xml:space="preserve">Designation </w:t>
      </w:r>
      <w:r w:rsidRPr="00E67227">
        <w:rPr>
          <w:rFonts w:eastAsia="Arial"/>
          <w:sz w:val="22"/>
          <w:szCs w:val="22"/>
        </w:rPr>
        <w:t>:</w:t>
      </w:r>
      <w:proofErr w:type="gramEnd"/>
      <w:r w:rsidRPr="00E67227">
        <w:rPr>
          <w:rFonts w:eastAsia="Arial"/>
          <w:sz w:val="22"/>
          <w:szCs w:val="22"/>
        </w:rPr>
        <w:t xml:space="preserve"> </w:t>
      </w:r>
      <w:r w:rsidRPr="00E67227">
        <w:rPr>
          <w:rFonts w:eastAsia="Arial"/>
          <w:b/>
          <w:sz w:val="22"/>
          <w:szCs w:val="22"/>
        </w:rPr>
        <w:t>Accounts receivables Caller</w:t>
      </w:r>
      <w:r w:rsidRPr="00E67227">
        <w:rPr>
          <w:rFonts w:eastAsia="Arial"/>
          <w:sz w:val="22"/>
          <w:szCs w:val="22"/>
        </w:rPr>
        <w:t>.</w:t>
      </w:r>
    </w:p>
    <w:p w:rsidR="00D75B69" w:rsidRPr="00E67227" w:rsidRDefault="0037211E">
      <w:pPr>
        <w:pStyle w:val="Normal1"/>
        <w:numPr>
          <w:ilvl w:val="0"/>
          <w:numId w:val="2"/>
        </w:numPr>
        <w:spacing w:line="360" w:lineRule="auto"/>
        <w:jc w:val="both"/>
      </w:pPr>
      <w:r>
        <w:t>Worked on US Medical claim denials and reduction on</w:t>
      </w:r>
      <w:r w:rsidR="00215394" w:rsidRPr="00E67227">
        <w:t xml:space="preserve"> Fees.</w:t>
      </w:r>
    </w:p>
    <w:p w:rsidR="00D75B69" w:rsidRPr="00E67227" w:rsidRDefault="00215394">
      <w:pPr>
        <w:pStyle w:val="Normal1"/>
        <w:numPr>
          <w:ilvl w:val="0"/>
          <w:numId w:val="2"/>
        </w:numPr>
        <w:spacing w:line="360" w:lineRule="auto"/>
        <w:jc w:val="both"/>
      </w:pPr>
      <w:r w:rsidRPr="00E67227">
        <w:t>EOB analysis and work on rejection and denials.</w:t>
      </w:r>
    </w:p>
    <w:p w:rsidR="00D75B69" w:rsidRPr="00E67227" w:rsidRDefault="00215394">
      <w:pPr>
        <w:pStyle w:val="Normal1"/>
        <w:numPr>
          <w:ilvl w:val="0"/>
          <w:numId w:val="2"/>
        </w:numPr>
        <w:spacing w:line="360" w:lineRule="auto"/>
        <w:jc w:val="both"/>
      </w:pPr>
      <w:r w:rsidRPr="00E67227">
        <w:t>Ta</w:t>
      </w:r>
      <w:r w:rsidR="0037211E">
        <w:t>rgeted and achieved weekly Targets</w:t>
      </w:r>
      <w:r w:rsidRPr="00E67227">
        <w:t>.</w:t>
      </w:r>
    </w:p>
    <w:p w:rsidR="00D75B69" w:rsidRPr="00E67227" w:rsidRDefault="00215394">
      <w:pPr>
        <w:pStyle w:val="Normal1"/>
        <w:numPr>
          <w:ilvl w:val="0"/>
          <w:numId w:val="2"/>
        </w:numPr>
        <w:spacing w:line="360" w:lineRule="auto"/>
        <w:jc w:val="both"/>
      </w:pPr>
      <w:r w:rsidRPr="00E67227">
        <w:t>Re-submission of denials and identify the causes of rejections.</w:t>
      </w:r>
      <w:r w:rsidRPr="00E67227">
        <w:rPr>
          <w:rFonts w:eastAsia="Arial"/>
          <w:sz w:val="22"/>
          <w:szCs w:val="22"/>
        </w:rPr>
        <w:t xml:space="preserve"> </w:t>
      </w:r>
    </w:p>
    <w:p w:rsidR="00800D5F" w:rsidRDefault="00800D5F" w:rsidP="00AA0AB3">
      <w:pPr>
        <w:pStyle w:val="Normal1"/>
        <w:spacing w:line="360" w:lineRule="auto"/>
        <w:jc w:val="both"/>
      </w:pPr>
    </w:p>
    <w:p w:rsidR="00AA0AB3" w:rsidRDefault="00AA0AB3" w:rsidP="00AA0AB3">
      <w:pPr>
        <w:pStyle w:val="Normal1"/>
        <w:spacing w:line="360" w:lineRule="auto"/>
        <w:jc w:val="both"/>
        <w:rPr>
          <w:rFonts w:eastAsia="Arial"/>
          <w:b/>
          <w:sz w:val="22"/>
          <w:szCs w:val="22"/>
        </w:rPr>
      </w:pPr>
    </w:p>
    <w:p w:rsidR="00800D5F" w:rsidRDefault="00800D5F">
      <w:pPr>
        <w:pStyle w:val="Normal1"/>
        <w:spacing w:line="360" w:lineRule="auto"/>
        <w:ind w:left="720"/>
        <w:jc w:val="both"/>
        <w:rPr>
          <w:rFonts w:eastAsia="Arial"/>
          <w:b/>
          <w:sz w:val="22"/>
          <w:szCs w:val="22"/>
        </w:rPr>
      </w:pPr>
    </w:p>
    <w:p w:rsidR="00D75B69" w:rsidRPr="00E67227" w:rsidRDefault="00215394">
      <w:pPr>
        <w:pStyle w:val="Normal1"/>
        <w:spacing w:line="360" w:lineRule="auto"/>
        <w:ind w:left="720"/>
        <w:jc w:val="both"/>
        <w:rPr>
          <w:rFonts w:eastAsia="Arial"/>
          <w:b/>
          <w:sz w:val="22"/>
          <w:szCs w:val="22"/>
        </w:rPr>
      </w:pPr>
      <w:proofErr w:type="spellStart"/>
      <w:r w:rsidRPr="00E67227">
        <w:rPr>
          <w:rFonts w:eastAsia="Arial"/>
          <w:b/>
          <w:sz w:val="22"/>
          <w:szCs w:val="22"/>
        </w:rPr>
        <w:t>Intelenet</w:t>
      </w:r>
      <w:proofErr w:type="spellEnd"/>
      <w:r w:rsidRPr="00E67227">
        <w:rPr>
          <w:rFonts w:eastAsia="Arial"/>
          <w:b/>
          <w:sz w:val="22"/>
          <w:szCs w:val="22"/>
        </w:rPr>
        <w:t xml:space="preserve"> Global Services (Google)                                              </w:t>
      </w:r>
      <w:r w:rsidRPr="00E67227">
        <w:rPr>
          <w:rFonts w:eastAsia="Arial"/>
          <w:b/>
          <w:sz w:val="22"/>
          <w:szCs w:val="22"/>
        </w:rPr>
        <w:tab/>
        <w:t xml:space="preserve">  Aug 2017    -   Jan 2019.</w:t>
      </w:r>
    </w:p>
    <w:p w:rsidR="00D75B69" w:rsidRPr="00E67227" w:rsidRDefault="00215394">
      <w:pPr>
        <w:pStyle w:val="Normal1"/>
        <w:spacing w:line="360" w:lineRule="auto"/>
        <w:ind w:left="720"/>
        <w:jc w:val="both"/>
      </w:pPr>
      <w:r w:rsidRPr="00E67227">
        <w:rPr>
          <w:rFonts w:eastAsia="Arial"/>
          <w:b/>
          <w:sz w:val="22"/>
          <w:szCs w:val="22"/>
        </w:rPr>
        <w:t xml:space="preserve">                                               </w:t>
      </w:r>
      <w:proofErr w:type="gramStart"/>
      <w:r w:rsidRPr="00E67227">
        <w:rPr>
          <w:rFonts w:eastAsia="Arial"/>
          <w:b/>
          <w:sz w:val="22"/>
          <w:szCs w:val="22"/>
        </w:rPr>
        <w:t>Designation :</w:t>
      </w:r>
      <w:proofErr w:type="gramEnd"/>
      <w:r w:rsidRPr="00E67227">
        <w:rPr>
          <w:rFonts w:eastAsia="Arial"/>
          <w:b/>
          <w:sz w:val="22"/>
          <w:szCs w:val="22"/>
        </w:rPr>
        <w:t xml:space="preserve"> </w:t>
      </w:r>
      <w:r w:rsidR="00762385">
        <w:rPr>
          <w:rFonts w:eastAsia="Arial"/>
          <w:b/>
          <w:sz w:val="22"/>
          <w:szCs w:val="22"/>
        </w:rPr>
        <w:t xml:space="preserve"> </w:t>
      </w:r>
      <w:r w:rsidRPr="00E67227">
        <w:rPr>
          <w:rFonts w:eastAsia="Arial"/>
          <w:b/>
          <w:sz w:val="22"/>
          <w:szCs w:val="22"/>
        </w:rPr>
        <w:t>Online Strategist.</w:t>
      </w:r>
    </w:p>
    <w:p w:rsidR="003072AF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bookmarkStart w:id="1" w:name="_GoBack"/>
      <w:bookmarkEnd w:id="1"/>
      <w:r w:rsidRPr="003072AF">
        <w:t>Responsible for engaging the customer about Google Ad words by explaining the benefits of SEM and digital spac</w:t>
      </w:r>
      <w:r>
        <w:t>e on Google search page.</w:t>
      </w:r>
    </w:p>
    <w:p w:rsidR="003072AF" w:rsidRDefault="003072AF" w:rsidP="00575300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>Create and optimization clients Google ad words campaigns.</w:t>
      </w:r>
    </w:p>
    <w:p w:rsidR="00D75B69" w:rsidRPr="008F37B3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r>
        <w:t>Improve the performance results for clients tracking keywords and developing attainable goals and viable strategies for increasing traffic through marketing and keywords updates</w:t>
      </w:r>
      <w:r w:rsidR="00215394" w:rsidRPr="008F37B3">
        <w:t xml:space="preserve">. </w:t>
      </w:r>
    </w:p>
    <w:p w:rsidR="003072AF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>Create new campaigns and implemented the best optimization strategy to achie</w:t>
      </w:r>
      <w:r>
        <w:t xml:space="preserve">ve the </w:t>
      </w:r>
      <w:r w:rsidRPr="003072AF">
        <w:t>clients CTR targets based on data performance in order to maximize accounts ROI.</w:t>
      </w:r>
    </w:p>
    <w:p w:rsidR="003072AF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 xml:space="preserve">Worked of Creating Google Ad words campaigns (Text, Display, </w:t>
      </w:r>
      <w:proofErr w:type="gramStart"/>
      <w:r w:rsidRPr="003072AF">
        <w:t>Video</w:t>
      </w:r>
      <w:proofErr w:type="gramEnd"/>
      <w:r>
        <w:t xml:space="preserve"> </w:t>
      </w:r>
      <w:r w:rsidRPr="003072AF">
        <w:t>Ads).</w:t>
      </w:r>
    </w:p>
    <w:p w:rsidR="003072AF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>Knowledge about PPC, CPC, CPV, CPM, and Bidding Strategies.</w:t>
      </w:r>
    </w:p>
    <w:p w:rsidR="003072AF" w:rsidRDefault="003072AF" w:rsidP="003072AF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>Knowledge about Google Ad preview tool, Google keyword Planner.</w:t>
      </w:r>
    </w:p>
    <w:p w:rsidR="00D75B69" w:rsidRDefault="003072AF" w:rsidP="00AA0AB3">
      <w:pPr>
        <w:pStyle w:val="Normal1"/>
        <w:numPr>
          <w:ilvl w:val="0"/>
          <w:numId w:val="2"/>
        </w:numPr>
        <w:spacing w:line="360" w:lineRule="auto"/>
        <w:jc w:val="both"/>
      </w:pPr>
      <w:r w:rsidRPr="003072AF">
        <w:t>Manage</w:t>
      </w:r>
      <w:r>
        <w:t xml:space="preserve"> multiple simultaneous projects</w:t>
      </w:r>
      <w:r w:rsidRPr="003072AF">
        <w:t xml:space="preserve"> and numerous websites.</w:t>
      </w:r>
    </w:p>
    <w:p w:rsidR="00AA0AB3" w:rsidRPr="00AA0AB3" w:rsidRDefault="00AA0AB3" w:rsidP="00AA0AB3">
      <w:pPr>
        <w:pStyle w:val="Normal1"/>
        <w:spacing w:line="360" w:lineRule="auto"/>
        <w:ind w:left="1070"/>
        <w:jc w:val="both"/>
      </w:pPr>
    </w:p>
    <w:p w:rsidR="00D75B69" w:rsidRPr="00E67227" w:rsidRDefault="00215394">
      <w:pPr>
        <w:pStyle w:val="Normal1"/>
      </w:pPr>
      <w:r w:rsidRPr="00E67227">
        <w:rPr>
          <w:rFonts w:eastAsia="Garamond"/>
          <w:b/>
          <w:u w:val="single"/>
        </w:rPr>
        <w:t>STRENGTH:</w:t>
      </w:r>
    </w:p>
    <w:p w:rsidR="00D75B69" w:rsidRPr="00E67227" w:rsidRDefault="00215394">
      <w:pPr>
        <w:pStyle w:val="Normal1"/>
        <w:rPr>
          <w:rFonts w:eastAsia="Garamond"/>
          <w:u w:val="single"/>
        </w:rPr>
      </w:pPr>
      <w:r w:rsidRPr="00E67227">
        <w:rPr>
          <w:rFonts w:eastAsia="Garamond"/>
          <w:u w:val="single"/>
        </w:rPr>
        <w:t xml:space="preserve"> </w:t>
      </w:r>
    </w:p>
    <w:p w:rsidR="00D75B69" w:rsidRPr="00E67227" w:rsidRDefault="006D759E" w:rsidP="00800D5F">
      <w:pPr>
        <w:pStyle w:val="Normal1"/>
        <w:numPr>
          <w:ilvl w:val="0"/>
          <w:numId w:val="1"/>
        </w:numPr>
        <w:spacing w:line="360" w:lineRule="auto"/>
      </w:pPr>
      <w:r>
        <w:t xml:space="preserve">      </w:t>
      </w:r>
      <w:r w:rsidR="00215394" w:rsidRPr="00E67227">
        <w:t>Self-confidence and Positive attitude.</w:t>
      </w:r>
    </w:p>
    <w:p w:rsidR="00D75B69" w:rsidRPr="00E67227" w:rsidRDefault="00215394" w:rsidP="003072AF">
      <w:pPr>
        <w:pStyle w:val="Normal1"/>
        <w:numPr>
          <w:ilvl w:val="0"/>
          <w:numId w:val="1"/>
        </w:numPr>
        <w:spacing w:line="360" w:lineRule="auto"/>
      </w:pPr>
      <w:r w:rsidRPr="00E67227">
        <w:t xml:space="preserve">      Strong analytical and problem solving skills.    </w:t>
      </w:r>
    </w:p>
    <w:p w:rsidR="00D75B69" w:rsidRPr="00E67227" w:rsidRDefault="00215394" w:rsidP="00800D5F">
      <w:pPr>
        <w:pStyle w:val="Normal1"/>
        <w:numPr>
          <w:ilvl w:val="0"/>
          <w:numId w:val="1"/>
        </w:numPr>
        <w:spacing w:line="360" w:lineRule="auto"/>
      </w:pPr>
      <w:r w:rsidRPr="00E67227">
        <w:t xml:space="preserve">      Hardworking and honest.</w:t>
      </w:r>
    </w:p>
    <w:p w:rsidR="00800D5F" w:rsidRDefault="00800D5F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</w:p>
    <w:p w:rsidR="00800D5F" w:rsidRPr="00800D5F" w:rsidRDefault="00215394">
      <w:pPr>
        <w:pStyle w:val="Heading3"/>
        <w:rPr>
          <w:rFonts w:ascii="Times New Roman" w:eastAsia="Garamond" w:hAnsi="Times New Roman" w:cs="Times New Roman"/>
          <w:u w:val="single"/>
        </w:rPr>
      </w:pPr>
      <w:r w:rsidRPr="00800D5F">
        <w:rPr>
          <w:rFonts w:ascii="Times New Roman" w:eastAsia="Garamond" w:hAnsi="Times New Roman" w:cs="Times New Roman"/>
          <w:u w:val="single"/>
        </w:rPr>
        <w:t>PERSONAL PROFILE</w:t>
      </w:r>
    </w:p>
    <w:p w:rsidR="00D75B69" w:rsidRPr="00E67227" w:rsidRDefault="00215394">
      <w:pPr>
        <w:pStyle w:val="Heading3"/>
        <w:rPr>
          <w:rFonts w:ascii="Times New Roman" w:eastAsia="Garamond" w:hAnsi="Times New Roman" w:cs="Times New Roman"/>
        </w:rPr>
      </w:pPr>
      <w:r w:rsidRPr="00E67227">
        <w:rPr>
          <w:rFonts w:ascii="Times New Roman" w:eastAsia="Garamond" w:hAnsi="Times New Roman" w:cs="Times New Roman"/>
        </w:rPr>
        <w:t xml:space="preserve"> </w:t>
      </w:r>
    </w:p>
    <w:p w:rsidR="00D75B69" w:rsidRPr="00E67227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Name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B54B78">
        <w:rPr>
          <w:rFonts w:eastAsia="Garamond"/>
          <w:b/>
          <w:bCs/>
        </w:rPr>
        <w:t xml:space="preserve">: B. </w:t>
      </w:r>
      <w:proofErr w:type="spellStart"/>
      <w:r w:rsidRPr="00B54B78">
        <w:rPr>
          <w:rFonts w:eastAsia="Garamond"/>
          <w:b/>
          <w:bCs/>
        </w:rPr>
        <w:t>Surendar</w:t>
      </w:r>
      <w:proofErr w:type="spellEnd"/>
      <w:r w:rsidRPr="00E67227">
        <w:rPr>
          <w:rFonts w:eastAsia="Garamond"/>
          <w:b/>
        </w:rPr>
        <w:t>.</w:t>
      </w:r>
    </w:p>
    <w:p w:rsidR="00D75B69" w:rsidRPr="00E67227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Father’s Name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="00E67227">
        <w:rPr>
          <w:rFonts w:eastAsia="Garamond"/>
        </w:rPr>
        <w:tab/>
      </w:r>
      <w:r w:rsidRPr="00E67227">
        <w:rPr>
          <w:rFonts w:eastAsia="Garamond"/>
        </w:rPr>
        <w:t xml:space="preserve">: </w:t>
      </w:r>
      <w:r w:rsidRPr="00E67227">
        <w:t xml:space="preserve">B. </w:t>
      </w:r>
      <w:proofErr w:type="spellStart"/>
      <w:r w:rsidRPr="00B54B78">
        <w:t>Venkateshwarlu</w:t>
      </w:r>
      <w:proofErr w:type="spellEnd"/>
      <w:r w:rsidRPr="00E67227">
        <w:rPr>
          <w:rFonts w:eastAsia="Garamond"/>
        </w:rPr>
        <w:t>.</w:t>
      </w:r>
    </w:p>
    <w:p w:rsidR="00D75B69" w:rsidRPr="00E67227" w:rsidRDefault="00215394" w:rsidP="00800D5F">
      <w:pPr>
        <w:pStyle w:val="Normal1"/>
        <w:spacing w:line="276" w:lineRule="auto"/>
        <w:jc w:val="both"/>
      </w:pPr>
      <w:r w:rsidRPr="00E67227">
        <w:rPr>
          <w:rFonts w:eastAsia="Garamond"/>
        </w:rPr>
        <w:t xml:space="preserve">          Date of birth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  <w:t xml:space="preserve">: </w:t>
      </w:r>
      <w:r w:rsidRPr="00E67227">
        <w:t>10-01-1989</w:t>
      </w:r>
      <w:r w:rsidR="00B54B78">
        <w:t>.</w:t>
      </w:r>
    </w:p>
    <w:p w:rsidR="00D75B69" w:rsidRPr="00E67227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Gender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="00E67227">
        <w:rPr>
          <w:rFonts w:eastAsia="Garamond"/>
        </w:rPr>
        <w:tab/>
      </w:r>
      <w:r w:rsidRPr="00E67227">
        <w:rPr>
          <w:rFonts w:eastAsia="Garamond"/>
        </w:rPr>
        <w:t>: Male.</w:t>
      </w:r>
    </w:p>
    <w:p w:rsidR="00D75B69" w:rsidRPr="00E67227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Place of birth 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="00E67227">
        <w:rPr>
          <w:rFonts w:eastAsia="Garamond"/>
        </w:rPr>
        <w:tab/>
      </w:r>
      <w:r w:rsidR="00AA0AB3">
        <w:rPr>
          <w:rFonts w:eastAsia="Garamond"/>
        </w:rPr>
        <w:t>: Hyderabad.</w:t>
      </w:r>
    </w:p>
    <w:p w:rsidR="00AA0AB3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Languages known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  <w:t>: English, Hindi &amp; Telugu.</w:t>
      </w:r>
    </w:p>
    <w:p w:rsidR="00D75B69" w:rsidRPr="00E67227" w:rsidRDefault="00215394" w:rsidP="00800D5F">
      <w:pPr>
        <w:pStyle w:val="Normal1"/>
        <w:spacing w:line="276" w:lineRule="auto"/>
        <w:jc w:val="both"/>
        <w:rPr>
          <w:rFonts w:eastAsia="Garamond"/>
        </w:rPr>
      </w:pPr>
      <w:r w:rsidRPr="00E67227">
        <w:rPr>
          <w:rFonts w:eastAsia="Garamond"/>
        </w:rPr>
        <w:t xml:space="preserve">          Strengths</w:t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</w:r>
      <w:r w:rsidRPr="00E67227">
        <w:rPr>
          <w:rFonts w:eastAsia="Garamond"/>
        </w:rPr>
        <w:tab/>
        <w:t xml:space="preserve">: Commitment, Self-learning, &amp; Smart working. </w:t>
      </w:r>
    </w:p>
    <w:p w:rsidR="006D759E" w:rsidRDefault="00215394" w:rsidP="00AA0AB3">
      <w:pPr>
        <w:pStyle w:val="Normal1"/>
        <w:spacing w:line="276" w:lineRule="auto"/>
        <w:ind w:left="2880" w:hanging="2880"/>
        <w:rPr>
          <w:rFonts w:eastAsia="Garamond"/>
        </w:rPr>
      </w:pPr>
      <w:r w:rsidRPr="00E67227">
        <w:rPr>
          <w:rFonts w:eastAsia="Garamond"/>
        </w:rPr>
        <w:t xml:space="preserve">          Interest &amp; Hobbies</w:t>
      </w:r>
      <w:r w:rsidRPr="00E67227">
        <w:rPr>
          <w:rFonts w:eastAsia="Garamond"/>
        </w:rPr>
        <w:tab/>
      </w:r>
      <w:r w:rsidR="00E67227">
        <w:rPr>
          <w:rFonts w:eastAsia="Garamond"/>
        </w:rPr>
        <w:tab/>
      </w:r>
      <w:r w:rsidRPr="00E67227">
        <w:rPr>
          <w:rFonts w:eastAsia="Garamond"/>
        </w:rPr>
        <w:t>:  Lis</w:t>
      </w:r>
      <w:r w:rsidR="00B54B78">
        <w:rPr>
          <w:rFonts w:eastAsia="Garamond"/>
        </w:rPr>
        <w:t xml:space="preserve">ting Music &amp; Playing </w:t>
      </w:r>
      <w:r w:rsidR="00AA0AB3">
        <w:rPr>
          <w:rFonts w:eastAsia="Garamond"/>
        </w:rPr>
        <w:t>Snooker.</w:t>
      </w:r>
    </w:p>
    <w:p w:rsidR="00AA0AB3" w:rsidRDefault="00AA0AB3" w:rsidP="00AA0AB3">
      <w:pPr>
        <w:pStyle w:val="Normal1"/>
        <w:spacing w:line="276" w:lineRule="auto"/>
        <w:ind w:left="2880" w:hanging="2880"/>
        <w:rPr>
          <w:b/>
          <w:u w:val="single"/>
        </w:rPr>
      </w:pPr>
    </w:p>
    <w:p w:rsidR="00B54B78" w:rsidRDefault="00215394" w:rsidP="00AA0AB3">
      <w:pPr>
        <w:pStyle w:val="Normal1"/>
        <w:spacing w:line="360" w:lineRule="auto"/>
        <w:ind w:left="2880" w:hanging="2880"/>
      </w:pPr>
      <w:r w:rsidRPr="00E67227">
        <w:rPr>
          <w:b/>
          <w:u w:val="single"/>
        </w:rPr>
        <w:t>DECALARTION:</w:t>
      </w:r>
      <w:r w:rsidR="00AA0AB3">
        <w:rPr>
          <w:b/>
          <w:u w:val="single"/>
        </w:rPr>
        <w:t xml:space="preserve">  </w:t>
      </w:r>
      <w:r w:rsidRPr="00E67227">
        <w:t>I hereby declare that the above written particulars are true to the best of my knowledge and belief.</w:t>
      </w:r>
      <w:r w:rsidRPr="00E67227">
        <w:tab/>
      </w:r>
      <w:r w:rsidRPr="00E67227">
        <w:tab/>
      </w:r>
    </w:p>
    <w:p w:rsidR="00D75B69" w:rsidRPr="00E67227" w:rsidRDefault="00215394" w:rsidP="00AA0AB3">
      <w:pPr>
        <w:pStyle w:val="Normal1"/>
        <w:spacing w:line="360" w:lineRule="auto"/>
        <w:ind w:left="2880" w:hanging="2880"/>
      </w:pPr>
      <w:r w:rsidRPr="00E67227">
        <w:tab/>
      </w:r>
      <w:r w:rsidRPr="00E67227">
        <w:tab/>
      </w:r>
    </w:p>
    <w:p w:rsidR="00D75B69" w:rsidRDefault="00215394">
      <w:pPr>
        <w:pStyle w:val="Normal1"/>
        <w:spacing w:line="360" w:lineRule="auto"/>
        <w:rPr>
          <w:b/>
        </w:rPr>
      </w:pPr>
      <w:r w:rsidRPr="00E67227">
        <w:rPr>
          <w:b/>
        </w:rPr>
        <w:t>Date:</w:t>
      </w:r>
      <w:r w:rsidRPr="00E67227">
        <w:t xml:space="preserve">                           </w:t>
      </w:r>
      <w:r w:rsidRPr="00E67227">
        <w:tab/>
      </w:r>
      <w:r w:rsidRPr="00E67227">
        <w:tab/>
      </w:r>
      <w:r w:rsidRPr="00E67227">
        <w:tab/>
      </w:r>
      <w:r w:rsidRPr="00E67227">
        <w:tab/>
      </w:r>
      <w:r w:rsidRPr="00E67227">
        <w:tab/>
      </w:r>
      <w:r w:rsidR="00800D5F">
        <w:tab/>
      </w:r>
      <w:r w:rsidR="00800D5F">
        <w:tab/>
      </w:r>
      <w:r w:rsidRPr="00E67227">
        <w:rPr>
          <w:b/>
        </w:rPr>
        <w:t xml:space="preserve">(B. </w:t>
      </w:r>
      <w:proofErr w:type="spellStart"/>
      <w:r w:rsidRPr="00E67227">
        <w:rPr>
          <w:b/>
        </w:rPr>
        <w:t>Surendar</w:t>
      </w:r>
      <w:proofErr w:type="spellEnd"/>
      <w:r w:rsidRPr="00E67227">
        <w:rPr>
          <w:b/>
        </w:rPr>
        <w:t>).</w:t>
      </w:r>
    </w:p>
    <w:p w:rsidR="0005688D" w:rsidRDefault="0005688D">
      <w:pPr>
        <w:pStyle w:val="Normal1"/>
        <w:spacing w:line="360" w:lineRule="auto"/>
        <w:rPr>
          <w:b/>
        </w:rPr>
      </w:pPr>
    </w:p>
    <w:p w:rsidR="0005688D" w:rsidRDefault="0005688D">
      <w:pPr>
        <w:pStyle w:val="Normal1"/>
        <w:spacing w:line="360" w:lineRule="auto"/>
        <w:rPr>
          <w:b/>
        </w:rPr>
      </w:pPr>
    </w:p>
    <w:p w:rsidR="0005688D" w:rsidRPr="00E67227" w:rsidRDefault="0005688D">
      <w:pPr>
        <w:pStyle w:val="Normal1"/>
        <w:spacing w:line="360" w:lineRule="auto"/>
      </w:pPr>
    </w:p>
    <w:sectPr w:rsidR="0005688D" w:rsidRPr="00E67227" w:rsidSect="00E67227">
      <w:headerReference w:type="default" r:id="rId7"/>
      <w:footerReference w:type="even" r:id="rId8"/>
      <w:pgSz w:w="11906" w:h="16838"/>
      <w:pgMar w:top="450" w:right="110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E70" w:rsidRDefault="00F84E70" w:rsidP="00D75B69">
      <w:r>
        <w:separator/>
      </w:r>
    </w:p>
  </w:endnote>
  <w:endnote w:type="continuationSeparator" w:id="0">
    <w:p w:rsidR="00F84E70" w:rsidRDefault="00F84E70" w:rsidP="00D7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Segoe UI Emoj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69" w:rsidRDefault="00D75B6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215394">
      <w:rPr>
        <w:color w:val="000000"/>
      </w:rPr>
      <w:instrText>PAGE</w:instrText>
    </w:r>
    <w:r>
      <w:rPr>
        <w:color w:val="000000"/>
      </w:rPr>
      <w:fldChar w:fldCharType="end"/>
    </w:r>
  </w:p>
  <w:p w:rsidR="00D75B69" w:rsidRDefault="00D75B6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E70" w:rsidRDefault="00F84E70" w:rsidP="00D75B69">
      <w:r>
        <w:separator/>
      </w:r>
    </w:p>
  </w:footnote>
  <w:footnote w:type="continuationSeparator" w:id="0">
    <w:p w:rsidR="00F84E70" w:rsidRDefault="00F84E70" w:rsidP="00D75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69" w:rsidRDefault="00D75B6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5FE64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5E2B"/>
    <w:multiLevelType w:val="hybridMultilevel"/>
    <w:tmpl w:val="869A2C06"/>
    <w:lvl w:ilvl="0" w:tplc="ADAC338A">
      <w:numFmt w:val="bullet"/>
      <w:lvlText w:val="•"/>
      <w:lvlJc w:val="left"/>
      <w:pPr>
        <w:ind w:left="1560" w:hanging="42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2FE5CC0"/>
    <w:multiLevelType w:val="hybridMultilevel"/>
    <w:tmpl w:val="7A90708E"/>
    <w:lvl w:ilvl="0" w:tplc="BD62137A">
      <w:numFmt w:val="bullet"/>
      <w:lvlText w:val="•"/>
      <w:lvlJc w:val="left"/>
      <w:pPr>
        <w:ind w:left="1560" w:hanging="4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BC05A84"/>
    <w:multiLevelType w:val="hybridMultilevel"/>
    <w:tmpl w:val="9C365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2F28E6"/>
    <w:multiLevelType w:val="hybridMultilevel"/>
    <w:tmpl w:val="5816E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A563E2"/>
    <w:multiLevelType w:val="hybridMultilevel"/>
    <w:tmpl w:val="D7243C76"/>
    <w:lvl w:ilvl="0" w:tplc="5106B04C">
      <w:numFmt w:val="bullet"/>
      <w:lvlText w:val="•"/>
      <w:lvlJc w:val="left"/>
      <w:pPr>
        <w:ind w:left="1560" w:hanging="4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8C50408"/>
    <w:multiLevelType w:val="hybridMultilevel"/>
    <w:tmpl w:val="9BACB0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7ED5803"/>
    <w:multiLevelType w:val="multilevel"/>
    <w:tmpl w:val="5290EE5E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C4727D4"/>
    <w:multiLevelType w:val="multilevel"/>
    <w:tmpl w:val="3820B2CC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99F29F1"/>
    <w:multiLevelType w:val="multilevel"/>
    <w:tmpl w:val="A9E896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9"/>
    <w:rsid w:val="0005688D"/>
    <w:rsid w:val="000759F6"/>
    <w:rsid w:val="0015277B"/>
    <w:rsid w:val="0020367D"/>
    <w:rsid w:val="00215394"/>
    <w:rsid w:val="003072AF"/>
    <w:rsid w:val="0037211E"/>
    <w:rsid w:val="00384AE6"/>
    <w:rsid w:val="00582E8E"/>
    <w:rsid w:val="005B0B77"/>
    <w:rsid w:val="006741E2"/>
    <w:rsid w:val="006C57E6"/>
    <w:rsid w:val="006D759E"/>
    <w:rsid w:val="00762385"/>
    <w:rsid w:val="007E25FF"/>
    <w:rsid w:val="00800D5F"/>
    <w:rsid w:val="008635CA"/>
    <w:rsid w:val="008F37B3"/>
    <w:rsid w:val="009364A5"/>
    <w:rsid w:val="00A269C7"/>
    <w:rsid w:val="00AA0AB3"/>
    <w:rsid w:val="00B54B78"/>
    <w:rsid w:val="00D75B69"/>
    <w:rsid w:val="00E67227"/>
    <w:rsid w:val="00F12945"/>
    <w:rsid w:val="00F84E70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53D46-93C1-CD42-B4B4-7FE8CB4F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75B69"/>
    <w:pPr>
      <w:keepNext/>
      <w:widowControl w:val="0"/>
      <w:outlineLvl w:val="0"/>
    </w:pPr>
    <w:rPr>
      <w:b/>
      <w:sz w:val="28"/>
      <w:szCs w:val="28"/>
    </w:rPr>
  </w:style>
  <w:style w:type="paragraph" w:styleId="Heading2">
    <w:name w:val="heading 2"/>
    <w:basedOn w:val="Normal1"/>
    <w:next w:val="Normal1"/>
    <w:rsid w:val="00D75B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75B69"/>
    <w:pPr>
      <w:keepNext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D75B6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D75B69"/>
    <w:pPr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D75B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5B69"/>
  </w:style>
  <w:style w:type="paragraph" w:styleId="Title">
    <w:name w:val="Title"/>
    <w:basedOn w:val="Normal1"/>
    <w:next w:val="Normal1"/>
    <w:rsid w:val="00D75B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75B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6C57E6"/>
    <w:pPr>
      <w:autoSpaceDE w:val="0"/>
      <w:autoSpaceDN w:val="0"/>
      <w:adjustRightInd w:val="0"/>
    </w:pPr>
    <w:rPr>
      <w:rFonts w:ascii="Arial" w:eastAsia="SimSu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3</cp:revision>
  <dcterms:created xsi:type="dcterms:W3CDTF">2021-10-29T19:51:00Z</dcterms:created>
  <dcterms:modified xsi:type="dcterms:W3CDTF">2021-10-30T10:35:00Z</dcterms:modified>
</cp:coreProperties>
</file>